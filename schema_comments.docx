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B87A4" w14:textId="77777777" w:rsidR="003D4A38" w:rsidRDefault="003D4A38" w:rsidP="003D4A38">
      <w:r>
        <w:t>/* entity */</w:t>
      </w:r>
    </w:p>
    <w:p w14:paraId="022F9844" w14:textId="77777777" w:rsidR="003D4A38" w:rsidRDefault="003D4A38" w:rsidP="003D4A38"/>
    <w:p w14:paraId="76F11B94" w14:textId="77777777" w:rsidR="003D4A38" w:rsidRDefault="003D4A38" w:rsidP="003D4A38">
      <w:r>
        <w:t>CREATE TABLE User (</w:t>
      </w:r>
    </w:p>
    <w:p w14:paraId="1ABBE36C" w14:textId="77777777" w:rsidR="003D4A38" w:rsidRDefault="003D4A38" w:rsidP="003D4A38">
      <w:r>
        <w:tab/>
        <w:t>uid int,</w:t>
      </w:r>
    </w:p>
    <w:p w14:paraId="35106AF2" w14:textId="77777777" w:rsidR="003D4A38" w:rsidRDefault="003D4A38" w:rsidP="003D4A38">
      <w:r>
        <w:tab/>
        <w:t>password varchar(20),</w:t>
      </w:r>
    </w:p>
    <w:p w14:paraId="51E38F0B" w14:textId="77777777" w:rsidR="003D4A38" w:rsidRDefault="003D4A38" w:rsidP="003D4A38">
      <w:r>
        <w:tab/>
        <w:t>birthday date,</w:t>
      </w:r>
    </w:p>
    <w:p w14:paraId="21F37DA0" w14:textId="77777777" w:rsidR="003D4A38" w:rsidRDefault="003D4A38" w:rsidP="003D4A38">
      <w:r>
        <w:tab/>
        <w:t>email varchar(20),</w:t>
      </w:r>
    </w:p>
    <w:p w14:paraId="15273ACB" w14:textId="77777777" w:rsidR="003D4A38" w:rsidRDefault="003D4A38" w:rsidP="003D4A38">
      <w:r>
        <w:tab/>
        <w:t>PRIMARY KEY (uid)</w:t>
      </w:r>
    </w:p>
    <w:p w14:paraId="1D074528" w14:textId="77777777" w:rsidR="003D4A38" w:rsidRDefault="003D4A38" w:rsidP="003D4A38">
      <w:r>
        <w:t>)</w:t>
      </w:r>
    </w:p>
    <w:p w14:paraId="3AF4C6FB" w14:textId="77777777" w:rsidR="003D4A38" w:rsidRDefault="003D4A38" w:rsidP="003D4A38"/>
    <w:p w14:paraId="5B824E8B" w14:textId="77777777" w:rsidR="003D4A38" w:rsidRDefault="003D4A38" w:rsidP="003D4A38">
      <w:r>
        <w:t>CREATE TABLE Event (</w:t>
      </w:r>
    </w:p>
    <w:p w14:paraId="310C0FA7" w14:textId="77777777" w:rsidR="003D4A38" w:rsidRDefault="003D4A38" w:rsidP="003D4A38">
      <w:r>
        <w:tab/>
        <w:t>eid int,</w:t>
      </w:r>
    </w:p>
    <w:p w14:paraId="374D41A1" w14:textId="29DB9DC6" w:rsidR="00737F8E" w:rsidRDefault="003D4A38" w:rsidP="003D4A38">
      <w:pPr>
        <w:rPr>
          <w:rFonts w:hint="eastAsia"/>
          <w:lang w:eastAsia="zh-CN"/>
        </w:rPr>
      </w:pPr>
      <w:r>
        <w:tab/>
        <w:t>name varchar(30),</w:t>
      </w:r>
    </w:p>
    <w:p w14:paraId="2D29E7E4" w14:textId="77777777" w:rsidR="003D4A38" w:rsidRDefault="003D4A38" w:rsidP="003D4A38">
      <w:pPr>
        <w:rPr>
          <w:ins w:id="0" w:author="陈钱远" w:date="2016-02-02T22:54:00Z"/>
          <w:lang w:eastAsia="zh-CN"/>
        </w:rPr>
      </w:pPr>
      <w:r>
        <w:tab/>
        <w:t>happen_date date,</w:t>
      </w:r>
    </w:p>
    <w:p w14:paraId="69407810" w14:textId="0D5CC1CF" w:rsidR="00737F8E" w:rsidRDefault="00737F8E" w:rsidP="003D4A38">
      <w:pPr>
        <w:rPr>
          <w:lang w:eastAsia="zh-CN"/>
        </w:rPr>
      </w:pPr>
      <w:ins w:id="1" w:author="陈钱远" w:date="2016-02-02T22:54:00Z">
        <w:r>
          <w:rPr>
            <w:rFonts w:ascii="SimSun" w:eastAsia="SimSun" w:hAnsi="SimSun" w:cs="SimSun"/>
            <w:lang w:eastAsia="zh-CN"/>
          </w:rPr>
          <w:t>这</w:t>
        </w:r>
        <w:r>
          <w:rPr>
            <w:rFonts w:hint="eastAsia"/>
            <w:lang w:eastAsia="zh-CN"/>
          </w:rPr>
          <w:t>个</w:t>
        </w:r>
        <w:r>
          <w:rPr>
            <w:rFonts w:ascii="SimSun" w:eastAsia="SimSun" w:hAnsi="SimSun" w:cs="SimSun"/>
            <w:lang w:eastAsia="zh-CN"/>
          </w:rPr>
          <w:t>时间</w:t>
        </w:r>
        <w:r>
          <w:rPr>
            <w:lang w:eastAsia="zh-CN"/>
          </w:rPr>
          <w:t>，</w:t>
        </w:r>
        <w:r>
          <w:rPr>
            <w:rFonts w:ascii="SimSun" w:eastAsia="SimSun" w:hAnsi="SimSun" w:cs="SimSun"/>
            <w:lang w:eastAsia="zh-CN"/>
          </w:rPr>
          <w:t>为觉</w:t>
        </w:r>
        <w:r>
          <w:rPr>
            <w:lang w:eastAsia="zh-CN"/>
          </w:rPr>
          <w:t>得放在</w:t>
        </w:r>
        <w:r>
          <w:rPr>
            <w:lang w:eastAsia="zh-CN"/>
          </w:rPr>
          <w:t>has</w:t>
        </w:r>
        <w:r>
          <w:rPr>
            <w:lang w:eastAsia="zh-CN"/>
          </w:rPr>
          <w:t>的属性更好，</w:t>
        </w:r>
        <w:r>
          <w:rPr>
            <w:rFonts w:ascii="SimSun" w:eastAsia="SimSun" w:hAnsi="SimSun" w:cs="SimSun" w:hint="eastAsia"/>
            <w:lang w:eastAsia="zh-CN"/>
          </w:rPr>
          <w:t>我</w:t>
        </w:r>
        <w:r>
          <w:rPr>
            <w:rFonts w:ascii="SimSun" w:eastAsia="SimSun" w:hAnsi="SimSun" w:cs="SimSun"/>
            <w:lang w:eastAsia="zh-CN"/>
          </w:rPr>
          <w:t>在图里改了</w:t>
        </w:r>
        <w:r w:rsidR="00D9380E">
          <w:rPr>
            <w:rFonts w:ascii="SimSun" w:eastAsia="SimSun" w:hAnsi="SimSun" w:cs="SimSun"/>
            <w:lang w:eastAsia="zh-CN"/>
          </w:rPr>
          <w:t>，</w:t>
        </w:r>
        <w:r w:rsidR="00D9380E">
          <w:rPr>
            <w:rFonts w:ascii="SimSun" w:eastAsia="SimSun" w:hAnsi="SimSun" w:cs="SimSun" w:hint="eastAsia"/>
            <w:lang w:eastAsia="zh-CN"/>
          </w:rPr>
          <w:t>酒喝</w:t>
        </w:r>
        <w:r w:rsidR="00D9380E">
          <w:rPr>
            <w:rFonts w:ascii="SimSun" w:eastAsia="SimSun" w:hAnsi="SimSun" w:cs="SimSun"/>
            <w:lang w:eastAsia="zh-CN"/>
          </w:rPr>
          <w:t>review</w:t>
        </w:r>
        <w:r w:rsidR="00D9380E">
          <w:rPr>
            <w:rFonts w:ascii="SimSun" w:eastAsia="SimSun" w:hAnsi="SimSun" w:cs="SimSun" w:hint="eastAsia"/>
            <w:lang w:eastAsia="zh-CN"/>
          </w:rPr>
          <w:t>类似</w:t>
        </w:r>
      </w:ins>
      <w:ins w:id="2" w:author="陈钱远" w:date="2016-02-02T22:55:00Z">
        <w:r w:rsidR="00D9380E">
          <w:rPr>
            <w:rFonts w:ascii="SimSun" w:eastAsia="SimSun" w:hAnsi="SimSun" w:cs="SimSun"/>
            <w:lang w:eastAsia="zh-CN"/>
          </w:rPr>
          <w:t>，</w:t>
        </w:r>
        <w:r w:rsidR="00D9380E">
          <w:rPr>
            <w:rFonts w:ascii="SimSun" w:eastAsia="SimSun" w:hAnsi="SimSun" w:cs="SimSun" w:hint="eastAsia"/>
            <w:lang w:eastAsia="zh-CN"/>
          </w:rPr>
          <w:t>时间</w:t>
        </w:r>
        <w:r w:rsidR="00D9380E">
          <w:rPr>
            <w:rFonts w:ascii="SimSun" w:eastAsia="SimSun" w:hAnsi="SimSun" w:cs="SimSun"/>
            <w:lang w:eastAsia="zh-CN"/>
          </w:rPr>
          <w:t>放在</w:t>
        </w:r>
        <w:r w:rsidR="00D9380E">
          <w:rPr>
            <w:rFonts w:ascii="SimSun" w:eastAsia="SimSun" w:hAnsi="SimSun" w:cs="SimSun" w:hint="eastAsia"/>
            <w:lang w:eastAsia="zh-CN"/>
          </w:rPr>
          <w:t>relation</w:t>
        </w:r>
        <w:r w:rsidR="00D9380E">
          <w:rPr>
            <w:rFonts w:ascii="SimSun" w:eastAsia="SimSun" w:hAnsi="SimSun" w:cs="SimSun"/>
            <w:lang w:eastAsia="zh-CN"/>
          </w:rPr>
          <w:t>上。</w:t>
        </w:r>
      </w:ins>
      <w:bookmarkStart w:id="3" w:name="_GoBack"/>
      <w:bookmarkEnd w:id="3"/>
    </w:p>
    <w:p w14:paraId="3BB1CFE6" w14:textId="77777777" w:rsidR="003D4A38" w:rsidRDefault="003D4A38" w:rsidP="003D4A38">
      <w:r>
        <w:tab/>
        <w:t>description text,</w:t>
      </w:r>
    </w:p>
    <w:p w14:paraId="2F817BA1" w14:textId="77777777" w:rsidR="003D4A38" w:rsidRDefault="003D4A38" w:rsidP="003D4A38">
      <w:r>
        <w:tab/>
        <w:t>category varchar(20),</w:t>
      </w:r>
    </w:p>
    <w:p w14:paraId="1570977F" w14:textId="77777777" w:rsidR="003D4A38" w:rsidRDefault="003D4A38" w:rsidP="003D4A38">
      <w:r>
        <w:tab/>
        <w:t>PRIMARY KEY (eid)</w:t>
      </w:r>
    </w:p>
    <w:p w14:paraId="1B70ABF8" w14:textId="77777777" w:rsidR="003D4A38" w:rsidRDefault="003D4A38" w:rsidP="003D4A38">
      <w:r>
        <w:t>)</w:t>
      </w:r>
    </w:p>
    <w:p w14:paraId="4C8211D9" w14:textId="77777777" w:rsidR="003D4A38" w:rsidRDefault="003D4A38" w:rsidP="003D4A38"/>
    <w:p w14:paraId="34F399FC" w14:textId="77777777" w:rsidR="003D4A38" w:rsidRDefault="003D4A38" w:rsidP="003D4A38">
      <w:r>
        <w:t>CREATE TABLE Ticket (</w:t>
      </w:r>
    </w:p>
    <w:p w14:paraId="00671E76" w14:textId="77777777" w:rsidR="003D4A38" w:rsidRDefault="003D4A38" w:rsidP="003D4A38">
      <w:r>
        <w:tab/>
        <w:t>tid int,</w:t>
      </w:r>
    </w:p>
    <w:p w14:paraId="0F08340A" w14:textId="2B298E2D" w:rsidR="003D4A38" w:rsidRDefault="003D4A38" w:rsidP="003D4A38">
      <w:pPr>
        <w:rPr>
          <w:lang w:eastAsia="zh-CN"/>
        </w:rPr>
      </w:pPr>
      <w:r>
        <w:tab/>
        <w:t>price int,</w:t>
      </w:r>
      <w:ins w:id="4" w:author="陈钱远" w:date="2016-02-02T22:38:00Z">
        <w:r w:rsidR="004B7651">
          <w:rPr>
            <w:lang w:eastAsia="zh-CN"/>
          </w:rPr>
          <w:t xml:space="preserve"> </w:t>
        </w:r>
        <w:r w:rsidR="004B7651">
          <w:rPr>
            <w:rFonts w:hint="eastAsia"/>
            <w:lang w:eastAsia="zh-CN"/>
          </w:rPr>
          <w:t>real</w:t>
        </w:r>
      </w:ins>
      <w:ins w:id="5" w:author="陈钱远" w:date="2016-02-02T22:39:00Z">
        <w:r w:rsidR="004B7651">
          <w:rPr>
            <w:lang w:eastAsia="zh-CN"/>
          </w:rPr>
          <w:t>?</w:t>
        </w:r>
      </w:ins>
    </w:p>
    <w:p w14:paraId="48C12CB0" w14:textId="77777777" w:rsidR="003D4A38" w:rsidRDefault="003D4A38" w:rsidP="003D4A38">
      <w:r>
        <w:tab/>
        <w:t>seat varchar(20),</w:t>
      </w:r>
    </w:p>
    <w:p w14:paraId="35DC47F7" w14:textId="77777777" w:rsidR="003D4A38" w:rsidRDefault="003D4A38" w:rsidP="003D4A38">
      <w:r>
        <w:tab/>
        <w:t>seller varchar(20),</w:t>
      </w:r>
    </w:p>
    <w:p w14:paraId="5EC1AD97" w14:textId="77777777" w:rsidR="003D4A38" w:rsidRDefault="003D4A38" w:rsidP="003D4A38">
      <w:r>
        <w:tab/>
        <w:t>PRIMARY KEY (tid)</w:t>
      </w:r>
    </w:p>
    <w:p w14:paraId="472D520C" w14:textId="77777777" w:rsidR="003D4A38" w:rsidRDefault="003D4A38" w:rsidP="003D4A38">
      <w:r>
        <w:t>)</w:t>
      </w:r>
    </w:p>
    <w:p w14:paraId="30B1682F" w14:textId="77777777" w:rsidR="003D4A38" w:rsidRDefault="003D4A38" w:rsidP="003D4A38"/>
    <w:p w14:paraId="20F6940A" w14:textId="77777777" w:rsidR="003D4A38" w:rsidRDefault="003D4A38" w:rsidP="003D4A38">
      <w:r>
        <w:t>CREATE TABLE Performer (</w:t>
      </w:r>
    </w:p>
    <w:p w14:paraId="2E9A099E" w14:textId="77777777" w:rsidR="003D4A38" w:rsidRDefault="003D4A38" w:rsidP="003D4A38">
      <w:r>
        <w:tab/>
        <w:t>pid int,</w:t>
      </w:r>
    </w:p>
    <w:p w14:paraId="666FBEE6" w14:textId="77777777" w:rsidR="003D4A38" w:rsidRDefault="003D4A38" w:rsidP="003D4A38">
      <w:r>
        <w:tab/>
        <w:t>name varchar(20),</w:t>
      </w:r>
    </w:p>
    <w:p w14:paraId="67FB68DA" w14:textId="77777777" w:rsidR="003D4A38" w:rsidRDefault="003D4A38" w:rsidP="003D4A38">
      <w:r>
        <w:tab/>
        <w:t>birthday date,</w:t>
      </w:r>
    </w:p>
    <w:p w14:paraId="32F2513B" w14:textId="77777777" w:rsidR="003D4A38" w:rsidRDefault="003D4A38" w:rsidP="003D4A38">
      <w:r>
        <w:tab/>
        <w:t>specialty varchar(20),</w:t>
      </w:r>
    </w:p>
    <w:p w14:paraId="15231CB4" w14:textId="77777777" w:rsidR="003D4A38" w:rsidRDefault="003D4A38" w:rsidP="003D4A38">
      <w:r>
        <w:tab/>
        <w:t>PRIMARY KEY (pid)</w:t>
      </w:r>
    </w:p>
    <w:p w14:paraId="7F10D7D0" w14:textId="77777777" w:rsidR="003D4A38" w:rsidRDefault="003D4A38" w:rsidP="003D4A38">
      <w:r>
        <w:t>)</w:t>
      </w:r>
    </w:p>
    <w:p w14:paraId="44345022" w14:textId="77777777" w:rsidR="003D4A38" w:rsidRDefault="003D4A38" w:rsidP="003D4A38"/>
    <w:p w14:paraId="25F2EEB6" w14:textId="77777777" w:rsidR="003D4A38" w:rsidRDefault="003D4A38" w:rsidP="003D4A38">
      <w:r>
        <w:t>CREATE TABLE Venue (</w:t>
      </w:r>
    </w:p>
    <w:p w14:paraId="73BC8518" w14:textId="77777777" w:rsidR="003D4A38" w:rsidRDefault="003D4A38" w:rsidP="003D4A38">
      <w:r>
        <w:tab/>
        <w:t>vid int,</w:t>
      </w:r>
    </w:p>
    <w:p w14:paraId="224AE6C7" w14:textId="77777777" w:rsidR="003D4A38" w:rsidRDefault="003D4A38" w:rsidP="003D4A38">
      <w:r>
        <w:tab/>
        <w:t>location varchar(60),</w:t>
      </w:r>
    </w:p>
    <w:p w14:paraId="2E8419EA" w14:textId="77777777" w:rsidR="003D4A38" w:rsidRDefault="003D4A38" w:rsidP="003D4A38">
      <w:r>
        <w:tab/>
        <w:t>name varchar(30),</w:t>
      </w:r>
    </w:p>
    <w:p w14:paraId="1CE2F3A3" w14:textId="79739A03" w:rsidR="003D4A38" w:rsidRDefault="003D4A38" w:rsidP="003D4A38">
      <w:pPr>
        <w:rPr>
          <w:lang w:eastAsia="zh-CN"/>
        </w:rPr>
      </w:pPr>
      <w:r>
        <w:tab/>
        <w:t>coordinate point,</w:t>
      </w:r>
      <w:ins w:id="6" w:author="陈钱远" w:date="2016-02-02T22:52:00Z">
        <w:r w:rsidR="002B3E2A">
          <w:t xml:space="preserve"> </w:t>
        </w:r>
        <w:r w:rsidR="002B3E2A">
          <w:rPr>
            <w:rFonts w:ascii="SimSun" w:eastAsia="SimSun" w:hAnsi="SimSun" w:cs="SimSun"/>
            <w:lang w:eastAsia="zh-CN"/>
          </w:rPr>
          <w:t>这</w:t>
        </w:r>
        <w:r w:rsidR="002B3E2A">
          <w:rPr>
            <w:lang w:eastAsia="zh-CN"/>
          </w:rPr>
          <w:t>是</w:t>
        </w:r>
        <w:r w:rsidR="002B3E2A">
          <w:rPr>
            <w:lang w:eastAsia="zh-CN"/>
          </w:rPr>
          <w:t>sql</w:t>
        </w:r>
        <w:r w:rsidR="002B3E2A">
          <w:rPr>
            <w:lang w:eastAsia="zh-CN"/>
          </w:rPr>
          <w:t>自</w:t>
        </w:r>
        <w:r w:rsidR="002B3E2A">
          <w:rPr>
            <w:rFonts w:ascii="SimSun" w:eastAsia="SimSun" w:hAnsi="SimSun" w:cs="SimSun"/>
            <w:lang w:eastAsia="zh-CN"/>
          </w:rPr>
          <w:t>带</w:t>
        </w:r>
        <w:r w:rsidR="002B3E2A">
          <w:rPr>
            <w:lang w:eastAsia="zh-CN"/>
          </w:rPr>
          <w:t>的</w:t>
        </w:r>
        <w:r w:rsidR="002B3E2A">
          <w:rPr>
            <w:rFonts w:ascii="SimSun" w:eastAsia="SimSun" w:hAnsi="SimSun" w:cs="SimSun"/>
            <w:lang w:eastAsia="zh-CN"/>
          </w:rPr>
          <w:t>类</w:t>
        </w:r>
        <w:r w:rsidR="002B3E2A">
          <w:rPr>
            <w:lang w:eastAsia="zh-CN"/>
          </w:rPr>
          <w:t>嘛</w:t>
        </w:r>
        <w:r w:rsidR="002B3E2A">
          <w:rPr>
            <w:rFonts w:ascii="SimSun" w:eastAsia="SimSun" w:hAnsi="SimSun" w:cs="SimSun"/>
            <w:lang w:eastAsia="zh-CN"/>
          </w:rPr>
          <w:t>还</w:t>
        </w:r>
        <w:r w:rsidR="002B3E2A">
          <w:rPr>
            <w:lang w:eastAsia="zh-CN"/>
          </w:rPr>
          <w:t>是？</w:t>
        </w:r>
      </w:ins>
    </w:p>
    <w:p w14:paraId="49A96E95" w14:textId="77777777" w:rsidR="003D4A38" w:rsidRDefault="003D4A38" w:rsidP="003D4A38">
      <w:r>
        <w:tab/>
        <w:t>PRIMARY KEY (vid)</w:t>
      </w:r>
    </w:p>
    <w:p w14:paraId="04043714" w14:textId="77777777" w:rsidR="003D4A38" w:rsidRDefault="003D4A38" w:rsidP="003D4A38">
      <w:r>
        <w:t>)</w:t>
      </w:r>
    </w:p>
    <w:p w14:paraId="30C1B1CA" w14:textId="77777777" w:rsidR="003D4A38" w:rsidRDefault="003D4A38" w:rsidP="003D4A38"/>
    <w:p w14:paraId="11CE5CB7" w14:textId="77777777" w:rsidR="003D4A38" w:rsidRDefault="003D4A38" w:rsidP="003D4A38">
      <w:r>
        <w:t>CREATE TABLE Restaurant (</w:t>
      </w:r>
    </w:p>
    <w:p w14:paraId="34C79326" w14:textId="77777777" w:rsidR="003D4A38" w:rsidRDefault="003D4A38" w:rsidP="003D4A38">
      <w:r>
        <w:tab/>
        <w:t>rid int,</w:t>
      </w:r>
    </w:p>
    <w:p w14:paraId="6764FB42" w14:textId="77777777" w:rsidR="003D4A38" w:rsidRDefault="003D4A38" w:rsidP="003D4A38">
      <w:r>
        <w:tab/>
        <w:t>name varchar(30),</w:t>
      </w:r>
    </w:p>
    <w:p w14:paraId="280806BE" w14:textId="77777777" w:rsidR="003D4A38" w:rsidRDefault="003D4A38" w:rsidP="003D4A38">
      <w:r>
        <w:tab/>
        <w:t>cuisine varchar(30),</w:t>
      </w:r>
    </w:p>
    <w:p w14:paraId="56F772DA" w14:textId="77777777" w:rsidR="003D4A38" w:rsidRDefault="003D4A38" w:rsidP="003D4A38">
      <w:r>
        <w:tab/>
        <w:t>PRIMARY KEY (rid)</w:t>
      </w:r>
    </w:p>
    <w:p w14:paraId="6DFDE823" w14:textId="77777777" w:rsidR="003D4A38" w:rsidRDefault="003D4A38" w:rsidP="003D4A38">
      <w:r>
        <w:t>)</w:t>
      </w:r>
    </w:p>
    <w:p w14:paraId="40BF89D7" w14:textId="77777777" w:rsidR="003D4A38" w:rsidRDefault="003D4A38" w:rsidP="003D4A38"/>
    <w:p w14:paraId="0F17D227" w14:textId="77777777" w:rsidR="003D4A38" w:rsidRDefault="003D4A38" w:rsidP="003D4A38">
      <w:r>
        <w:t>CREATE TABLE Comment (</w:t>
      </w:r>
    </w:p>
    <w:p w14:paraId="1FE5DBDD" w14:textId="77777777" w:rsidR="003D4A38" w:rsidRDefault="003D4A38" w:rsidP="003D4A38">
      <w:r>
        <w:tab/>
        <w:t>cid int,</w:t>
      </w:r>
    </w:p>
    <w:p w14:paraId="503081E1" w14:textId="77777777" w:rsidR="003D4A38" w:rsidRDefault="003D4A38" w:rsidP="003D4A38">
      <w:r>
        <w:tab/>
        <w:t>content text,</w:t>
      </w:r>
    </w:p>
    <w:p w14:paraId="6FF37159" w14:textId="77777777" w:rsidR="003D4A38" w:rsidRDefault="003D4A38" w:rsidP="003D4A38">
      <w:r>
        <w:tab/>
        <w:t>rating int,</w:t>
      </w:r>
    </w:p>
    <w:p w14:paraId="695050A6" w14:textId="77777777" w:rsidR="003D4A38" w:rsidRDefault="003D4A38" w:rsidP="003D4A38">
      <w:r>
        <w:tab/>
        <w:t>PRIMARY KEY (cid)</w:t>
      </w:r>
    </w:p>
    <w:p w14:paraId="4932F11B" w14:textId="77777777" w:rsidR="003D4A38" w:rsidRDefault="003D4A38" w:rsidP="003D4A38">
      <w:pPr>
        <w:rPr>
          <w:ins w:id="7" w:author="陈钱远" w:date="2016-02-02T22:13:00Z"/>
        </w:rPr>
      </w:pPr>
      <w:r>
        <w:t>)</w:t>
      </w:r>
    </w:p>
    <w:p w14:paraId="42587BDD" w14:textId="77777777" w:rsidR="003D4A38" w:rsidRDefault="003D4A38" w:rsidP="003D4A38">
      <w:pPr>
        <w:rPr>
          <w:lang w:eastAsia="zh-CN"/>
        </w:rPr>
      </w:pPr>
      <w:ins w:id="8" w:author="陈钱远" w:date="2016-02-02T22:13:00Z">
        <w:r>
          <w:rPr>
            <w:rFonts w:hint="eastAsia"/>
            <w:lang w:eastAsia="zh-CN"/>
          </w:rPr>
          <w:t>co</w:t>
        </w:r>
        <w:r>
          <w:rPr>
            <w:lang w:eastAsia="zh-CN"/>
          </w:rPr>
          <w:t>omment</w:t>
        </w:r>
        <w:r>
          <w:rPr>
            <w:lang w:eastAsia="zh-CN"/>
          </w:rPr>
          <w:t>要</w:t>
        </w:r>
        <w:r>
          <w:rPr>
            <w:rFonts w:ascii="SimSun" w:eastAsia="SimSun" w:hAnsi="SimSun" w:cs="SimSun"/>
            <w:lang w:eastAsia="zh-CN"/>
          </w:rPr>
          <w:t>单</w:t>
        </w:r>
        <w:r>
          <w:rPr>
            <w:lang w:eastAsia="zh-CN"/>
          </w:rPr>
          <w:t>独做一个</w:t>
        </w:r>
      </w:ins>
      <w:ins w:id="9" w:author="陈钱远" w:date="2016-02-02T22:14:00Z">
        <w:r>
          <w:rPr>
            <w:lang w:eastAsia="zh-CN"/>
          </w:rPr>
          <w:t>entity</w:t>
        </w:r>
        <w:r>
          <w:rPr>
            <w:rFonts w:ascii="SimSun" w:eastAsia="SimSun" w:hAnsi="SimSun" w:cs="SimSun"/>
            <w:lang w:eastAsia="zh-CN"/>
          </w:rPr>
          <w:t>吗</w:t>
        </w:r>
        <w:r>
          <w:rPr>
            <w:lang w:eastAsia="zh-CN"/>
          </w:rPr>
          <w:t>？</w:t>
        </w:r>
        <w:r>
          <w:rPr>
            <w:rFonts w:ascii="SimSun" w:eastAsia="SimSun" w:hAnsi="SimSun" w:cs="SimSun"/>
            <w:lang w:eastAsia="zh-CN"/>
          </w:rPr>
          <w:t>还</w:t>
        </w:r>
        <w:r>
          <w:rPr>
            <w:rFonts w:hint="eastAsia"/>
            <w:lang w:eastAsia="zh-CN"/>
          </w:rPr>
          <w:t>是</w:t>
        </w:r>
        <w:r>
          <w:rPr>
            <w:lang w:eastAsia="zh-CN"/>
          </w:rPr>
          <w:t>和</w:t>
        </w:r>
        <w:r>
          <w:rPr>
            <w:lang w:eastAsia="zh-CN"/>
          </w:rPr>
          <w:t>review</w:t>
        </w:r>
        <w:r>
          <w:rPr>
            <w:lang w:eastAsia="zh-CN"/>
          </w:rPr>
          <w:t>并在一起呀？</w:t>
        </w:r>
      </w:ins>
    </w:p>
    <w:p w14:paraId="5794AC11" w14:textId="77777777" w:rsidR="003D4A38" w:rsidRDefault="003D4A38" w:rsidP="003D4A38"/>
    <w:p w14:paraId="7D99FFC2" w14:textId="77777777" w:rsidR="003D4A38" w:rsidRDefault="003D4A38" w:rsidP="003D4A38">
      <w:r>
        <w:t>/* relationship */</w:t>
      </w:r>
    </w:p>
    <w:p w14:paraId="17F5B1C9" w14:textId="77777777" w:rsidR="003D4A38" w:rsidRDefault="003D4A38" w:rsidP="003D4A38"/>
    <w:p w14:paraId="47B22CAF" w14:textId="77777777" w:rsidR="003D4A38" w:rsidRDefault="003D4A38" w:rsidP="003D4A38">
      <w:r>
        <w:t>CREATE TABLE Participates (</w:t>
      </w:r>
    </w:p>
    <w:p w14:paraId="1969060D" w14:textId="77777777" w:rsidR="003D4A38" w:rsidRDefault="003D4A38" w:rsidP="003D4A38">
      <w:r>
        <w:tab/>
        <w:t>uid int,</w:t>
      </w:r>
    </w:p>
    <w:p w14:paraId="6D19D758" w14:textId="77777777" w:rsidR="003D4A38" w:rsidRDefault="003D4A38" w:rsidP="003D4A38">
      <w:r>
        <w:tab/>
        <w:t>eid int,</w:t>
      </w:r>
    </w:p>
    <w:p w14:paraId="136734C5" w14:textId="77777777" w:rsidR="003D4A38" w:rsidRDefault="003D4A38" w:rsidP="003D4A38">
      <w:pPr>
        <w:rPr>
          <w:ins w:id="10" w:author="陈钱远" w:date="2016-02-02T22:16:00Z"/>
          <w:lang w:eastAsia="zh-CN"/>
        </w:rPr>
      </w:pPr>
      <w:r>
        <w:tab/>
        <w:t>status varchar(20),</w:t>
      </w:r>
    </w:p>
    <w:p w14:paraId="79602F52" w14:textId="77777777" w:rsidR="003D4A38" w:rsidRDefault="003D4A38" w:rsidP="003D4A38">
      <w:pPr>
        <w:rPr>
          <w:lang w:eastAsia="zh-CN"/>
        </w:rPr>
      </w:pPr>
      <w:ins w:id="11" w:author="陈钱远" w:date="2016-02-02T22:16:00Z">
        <w:r>
          <w:rPr>
            <w:rFonts w:ascii="SimSun" w:eastAsia="SimSun" w:hAnsi="SimSun" w:cs="SimSun"/>
            <w:lang w:eastAsia="zh-CN"/>
          </w:rPr>
          <w:t>这</w:t>
        </w:r>
        <w:r>
          <w:rPr>
            <w:rFonts w:hint="eastAsia"/>
            <w:lang w:eastAsia="zh-CN"/>
          </w:rPr>
          <w:t>个</w:t>
        </w:r>
        <w:r>
          <w:rPr>
            <w:lang w:eastAsia="zh-CN"/>
          </w:rPr>
          <w:t>要不要就用</w:t>
        </w:r>
        <w:r>
          <w:rPr>
            <w:lang w:eastAsia="zh-CN"/>
          </w:rPr>
          <w:t>0</w:t>
        </w:r>
        <w:r>
          <w:rPr>
            <w:lang w:eastAsia="zh-CN"/>
          </w:rPr>
          <w:t>，</w:t>
        </w:r>
        <w:r>
          <w:rPr>
            <w:lang w:eastAsia="zh-CN"/>
          </w:rPr>
          <w:t>1</w:t>
        </w:r>
        <w:r>
          <w:rPr>
            <w:lang w:eastAsia="zh-CN"/>
          </w:rPr>
          <w:t>，</w:t>
        </w:r>
        <w:r>
          <w:rPr>
            <w:lang w:eastAsia="zh-CN"/>
          </w:rPr>
          <w:t>2</w:t>
        </w:r>
        <w:r>
          <w:rPr>
            <w:rFonts w:ascii="SimSun" w:eastAsia="SimSun" w:hAnsi="SimSun" w:cs="SimSun"/>
            <w:lang w:eastAsia="zh-CN"/>
          </w:rPr>
          <w:t>这样</w:t>
        </w:r>
        <w:r>
          <w:rPr>
            <w:lang w:eastAsia="zh-CN"/>
          </w:rPr>
          <w:t>的表示？</w:t>
        </w:r>
      </w:ins>
    </w:p>
    <w:p w14:paraId="7A04611C" w14:textId="77777777" w:rsidR="003D4A38" w:rsidRDefault="003D4A38" w:rsidP="003D4A38">
      <w:r>
        <w:tab/>
        <w:t>PRIMARY KEY (uid, eid),</w:t>
      </w:r>
    </w:p>
    <w:p w14:paraId="150E66FC" w14:textId="77777777" w:rsidR="003D4A38" w:rsidRDefault="003D4A38" w:rsidP="003D4A38">
      <w:r>
        <w:tab/>
        <w:t>FOREIGN KEY (uid) REFERENCES User,</w:t>
      </w:r>
    </w:p>
    <w:p w14:paraId="6491961B" w14:textId="77777777" w:rsidR="003D4A38" w:rsidRDefault="003D4A38" w:rsidP="003D4A38">
      <w:r>
        <w:tab/>
        <w:t>FOREIGN KEY (eid) REFERENCES Event</w:t>
      </w:r>
    </w:p>
    <w:p w14:paraId="40386B5E" w14:textId="77777777" w:rsidR="003D4A38" w:rsidRDefault="003D4A38" w:rsidP="003D4A38">
      <w:r>
        <w:t>)</w:t>
      </w:r>
    </w:p>
    <w:p w14:paraId="4F7BBBA8" w14:textId="77777777" w:rsidR="003D4A38" w:rsidRDefault="003D4A38" w:rsidP="003D4A38"/>
    <w:p w14:paraId="58DAF2F2" w14:textId="77777777" w:rsidR="003D4A38" w:rsidRDefault="003D4A38" w:rsidP="003D4A38">
      <w:r>
        <w:t>CREATE TABLE Favors (</w:t>
      </w:r>
    </w:p>
    <w:p w14:paraId="62A722BA" w14:textId="77777777" w:rsidR="003D4A38" w:rsidRDefault="003D4A38" w:rsidP="003D4A38">
      <w:r>
        <w:tab/>
        <w:t>uid int,</w:t>
      </w:r>
    </w:p>
    <w:p w14:paraId="40EC1A3A" w14:textId="77777777" w:rsidR="003D4A38" w:rsidRDefault="003D4A38" w:rsidP="003D4A38">
      <w:r>
        <w:tab/>
        <w:t>tid int,</w:t>
      </w:r>
    </w:p>
    <w:p w14:paraId="3CB7090C" w14:textId="77777777" w:rsidR="003D4A38" w:rsidRDefault="003D4A38" w:rsidP="003D4A38">
      <w:r>
        <w:tab/>
        <w:t>time timestamp,</w:t>
      </w:r>
    </w:p>
    <w:p w14:paraId="54E2F35D" w14:textId="77777777" w:rsidR="003D4A38" w:rsidRDefault="003D4A38" w:rsidP="003D4A38">
      <w:r>
        <w:tab/>
        <w:t>PRIMARY KEY (uid, tid),</w:t>
      </w:r>
    </w:p>
    <w:p w14:paraId="219F271B" w14:textId="77777777" w:rsidR="003D4A38" w:rsidRDefault="003D4A38" w:rsidP="003D4A38">
      <w:r>
        <w:tab/>
        <w:t>FOREIGN KEY (uid) REFERENCES User,</w:t>
      </w:r>
    </w:p>
    <w:p w14:paraId="71ABF4FF" w14:textId="77777777" w:rsidR="003D4A38" w:rsidRDefault="003D4A38" w:rsidP="003D4A38">
      <w:r>
        <w:tab/>
        <w:t>FOREIGN KEY (tid) REFERENCES Ticket</w:t>
      </w:r>
    </w:p>
    <w:p w14:paraId="6CE2D1B2" w14:textId="77777777" w:rsidR="003D4A38" w:rsidRDefault="003D4A38" w:rsidP="003D4A38">
      <w:r>
        <w:t>)</w:t>
      </w:r>
    </w:p>
    <w:p w14:paraId="54938BA1" w14:textId="77777777" w:rsidR="003D4A38" w:rsidRDefault="003D4A38" w:rsidP="003D4A38"/>
    <w:p w14:paraId="3B6083F8" w14:textId="77777777" w:rsidR="003D4A38" w:rsidRDefault="003D4A38" w:rsidP="003D4A38">
      <w:r>
        <w:t>CREATE TABLE Has (</w:t>
      </w:r>
    </w:p>
    <w:p w14:paraId="00B38AD4" w14:textId="77777777" w:rsidR="003D4A38" w:rsidRDefault="003D4A38" w:rsidP="003D4A38">
      <w:r>
        <w:tab/>
        <w:t>eid int NOT NULL,</w:t>
      </w:r>
    </w:p>
    <w:p w14:paraId="02E1904E" w14:textId="77777777" w:rsidR="003D4A38" w:rsidRDefault="003D4A38" w:rsidP="003D4A38">
      <w:r>
        <w:tab/>
        <w:t xml:space="preserve">tid int, </w:t>
      </w:r>
    </w:p>
    <w:p w14:paraId="2269B709" w14:textId="77777777" w:rsidR="003D4A38" w:rsidRDefault="003D4A38" w:rsidP="003D4A38">
      <w:r>
        <w:tab/>
        <w:t>PRIMARY KEY (tid),</w:t>
      </w:r>
    </w:p>
    <w:p w14:paraId="4C9FAA2C" w14:textId="77777777" w:rsidR="003D4A38" w:rsidRDefault="003D4A38" w:rsidP="003D4A38">
      <w:r>
        <w:tab/>
        <w:t>FOREIGN KEY (eid) REFERENCES Event</w:t>
      </w:r>
    </w:p>
    <w:p w14:paraId="245039A2" w14:textId="77777777" w:rsidR="003D4A38" w:rsidRDefault="003D4A38" w:rsidP="003D4A38">
      <w:pPr>
        <w:rPr>
          <w:ins w:id="12" w:author="陈钱远" w:date="2016-02-02T22:20:00Z"/>
          <w:lang w:eastAsia="zh-CN"/>
        </w:rPr>
      </w:pPr>
      <w:r>
        <w:tab/>
      </w:r>
      <w:r>
        <w:tab/>
        <w:t>ON DELETE NO ACTION, // I think it should be ON DELETE CASCADE, which means deleting an event will deleting all tickets associated with it?</w:t>
      </w:r>
    </w:p>
    <w:p w14:paraId="34BFBD57" w14:textId="77777777" w:rsidR="003D4A38" w:rsidRDefault="003D4A38" w:rsidP="003D4A38">
      <w:pPr>
        <w:rPr>
          <w:rFonts w:hint="eastAsia"/>
          <w:lang w:eastAsia="zh-CN"/>
        </w:rPr>
      </w:pPr>
      <w:ins w:id="13" w:author="陈钱远" w:date="2016-02-02T22:20:00Z">
        <w:r>
          <w:rPr>
            <w:rFonts w:ascii="SimSun" w:eastAsia="SimSun" w:hAnsi="SimSun" w:cs="SimSun"/>
            <w:lang w:eastAsia="zh-CN"/>
          </w:rPr>
          <w:t>应该</w:t>
        </w:r>
        <w:r>
          <w:rPr>
            <w:lang w:eastAsia="zh-CN"/>
          </w:rPr>
          <w:t>是</w:t>
        </w:r>
        <w:r>
          <w:rPr>
            <w:lang w:eastAsia="zh-CN"/>
          </w:rPr>
          <w:t>cascade</w:t>
        </w:r>
        <w:r>
          <w:rPr>
            <w:lang w:eastAsia="zh-CN"/>
          </w:rPr>
          <w:t>吧</w:t>
        </w:r>
        <w:r>
          <w:rPr>
            <w:lang w:eastAsia="zh-CN"/>
          </w:rPr>
          <w:t xml:space="preserve"> </w:t>
        </w:r>
        <w:r>
          <w:rPr>
            <w:rFonts w:ascii="SimSun" w:eastAsia="SimSun" w:hAnsi="SimSun" w:cs="SimSun"/>
            <w:lang w:eastAsia="zh-CN"/>
          </w:rPr>
          <w:t>课</w:t>
        </w:r>
        <w:r>
          <w:rPr>
            <w:rFonts w:hint="eastAsia"/>
            <w:lang w:eastAsia="zh-CN"/>
          </w:rPr>
          <w:t>件</w:t>
        </w:r>
        <w:r>
          <w:rPr>
            <w:lang w:eastAsia="zh-CN"/>
          </w:rPr>
          <w:t>写</w:t>
        </w:r>
        <w:r>
          <w:rPr>
            <w:lang w:eastAsia="zh-CN"/>
          </w:rPr>
          <w:t xml:space="preserve">no </w:t>
        </w:r>
        <w:r>
          <w:rPr>
            <w:rFonts w:hint="eastAsia"/>
            <w:lang w:eastAsia="zh-CN"/>
          </w:rPr>
          <w:t>action</w:t>
        </w:r>
        <w:r>
          <w:rPr>
            <w:rFonts w:ascii="SimSun" w:eastAsia="SimSun" w:hAnsi="SimSun" w:cs="SimSun"/>
            <w:lang w:eastAsia="zh-CN"/>
          </w:rPr>
          <w:t>应该</w:t>
        </w:r>
        <w:r>
          <w:rPr>
            <w:lang w:eastAsia="zh-CN"/>
          </w:rPr>
          <w:t>只是</w:t>
        </w:r>
        <w:r>
          <w:rPr>
            <w:rFonts w:hint="eastAsia"/>
            <w:lang w:eastAsia="zh-CN"/>
          </w:rPr>
          <w:t>例子</w:t>
        </w:r>
        <w:r>
          <w:rPr>
            <w:lang w:eastAsia="zh-CN"/>
          </w:rPr>
          <w:t xml:space="preserve"> </w:t>
        </w:r>
        <w:r>
          <w:rPr>
            <w:rFonts w:hint="eastAsia"/>
            <w:lang w:eastAsia="zh-CN"/>
          </w:rPr>
          <w:t>不是</w:t>
        </w:r>
        <w:r>
          <w:rPr>
            <w:lang w:eastAsia="zh-CN"/>
          </w:rPr>
          <w:t>一定全部</w:t>
        </w:r>
        <w:r>
          <w:rPr>
            <w:rFonts w:ascii="SimSun" w:eastAsia="SimSun" w:hAnsi="SimSun" w:cs="SimSun"/>
            <w:lang w:eastAsia="zh-CN"/>
          </w:rPr>
          <w:t>换</w:t>
        </w:r>
        <w:r>
          <w:rPr>
            <w:lang w:eastAsia="zh-CN"/>
          </w:rPr>
          <w:t>成</w:t>
        </w:r>
        <w:r>
          <w:rPr>
            <w:lang w:eastAsia="zh-CN"/>
          </w:rPr>
          <w:t>no action</w:t>
        </w:r>
        <w:r>
          <w:rPr>
            <w:lang w:eastAsia="zh-CN"/>
          </w:rPr>
          <w:t>的吧</w:t>
        </w:r>
      </w:ins>
    </w:p>
    <w:p w14:paraId="3ACF8301" w14:textId="77777777" w:rsidR="003D4A38" w:rsidRDefault="003D4A38" w:rsidP="003D4A38">
      <w:r>
        <w:tab/>
        <w:t>FOREIGN KEY (tid) REFERENCES Ticket</w:t>
      </w:r>
    </w:p>
    <w:p w14:paraId="45E19362" w14:textId="77777777" w:rsidR="003D4A38" w:rsidRDefault="003D4A38" w:rsidP="003D4A38">
      <w:r>
        <w:t>)</w:t>
      </w:r>
    </w:p>
    <w:p w14:paraId="79DFDE28" w14:textId="77777777" w:rsidR="003D4A38" w:rsidRDefault="003D4A38" w:rsidP="003D4A38"/>
    <w:p w14:paraId="1C5A9048" w14:textId="77777777" w:rsidR="003D4A38" w:rsidRDefault="003D4A38" w:rsidP="003D4A38">
      <w:r>
        <w:t>CREATE TABLE Performs (</w:t>
      </w:r>
    </w:p>
    <w:p w14:paraId="595DD56C" w14:textId="77777777" w:rsidR="003D4A38" w:rsidRDefault="003D4A38" w:rsidP="003D4A38">
      <w:r>
        <w:tab/>
        <w:t>pid int,</w:t>
      </w:r>
    </w:p>
    <w:p w14:paraId="7FD18412" w14:textId="77777777" w:rsidR="003D4A38" w:rsidRDefault="003D4A38" w:rsidP="003D4A38">
      <w:r>
        <w:tab/>
        <w:t>eid int,</w:t>
      </w:r>
    </w:p>
    <w:p w14:paraId="23C49FB3" w14:textId="77777777" w:rsidR="003D4A38" w:rsidRDefault="003D4A38" w:rsidP="003D4A38">
      <w:r>
        <w:tab/>
        <w:t>PRIMARY KEY (pid, eid),</w:t>
      </w:r>
    </w:p>
    <w:p w14:paraId="492F64ED" w14:textId="77777777" w:rsidR="003D4A38" w:rsidRDefault="003D4A38" w:rsidP="003D4A38">
      <w:r>
        <w:tab/>
        <w:t>FOREIGN KEY (pid) REFERENCES Performer,</w:t>
      </w:r>
    </w:p>
    <w:p w14:paraId="3A3FBC34" w14:textId="77777777" w:rsidR="003D4A38" w:rsidRDefault="003D4A38" w:rsidP="003D4A38">
      <w:r>
        <w:tab/>
        <w:t>FOREIGN KEY (eid) REFERENCES Event</w:t>
      </w:r>
      <w:r>
        <w:tab/>
      </w:r>
    </w:p>
    <w:p w14:paraId="3A23E424" w14:textId="77777777" w:rsidR="003D4A38" w:rsidRDefault="003D4A38" w:rsidP="003D4A38">
      <w:r>
        <w:t>)</w:t>
      </w:r>
    </w:p>
    <w:p w14:paraId="0DF41D56" w14:textId="77777777" w:rsidR="003D4A38" w:rsidRDefault="003D4A38" w:rsidP="003D4A38"/>
    <w:p w14:paraId="69162111" w14:textId="77777777" w:rsidR="003D4A38" w:rsidRDefault="003D4A38" w:rsidP="003D4A38">
      <w:pPr>
        <w:rPr>
          <w:ins w:id="14" w:author="陈钱远" w:date="2016-02-02T22:31:00Z"/>
        </w:rPr>
      </w:pPr>
      <w:r>
        <w:t>// Does it mean comment, venue or user could be null?</w:t>
      </w:r>
    </w:p>
    <w:p w14:paraId="10FF6531" w14:textId="77777777" w:rsidR="003D4A38" w:rsidRDefault="003D4A38" w:rsidP="003D4A38">
      <w:pPr>
        <w:rPr>
          <w:rFonts w:hint="eastAsia"/>
          <w:lang w:eastAsia="zh-CN"/>
        </w:rPr>
      </w:pPr>
      <w:ins w:id="15" w:author="陈钱远" w:date="2016-02-02T22:31:00Z">
        <w:r>
          <w:rPr>
            <w:rFonts w:ascii="SimSun" w:eastAsia="SimSun" w:hAnsi="SimSun" w:cs="SimSun"/>
            <w:lang w:eastAsia="zh-CN"/>
          </w:rPr>
          <w:t>应该</w:t>
        </w:r>
        <w:r>
          <w:rPr>
            <w:lang w:eastAsia="zh-CN"/>
          </w:rPr>
          <w:t>是定</w:t>
        </w:r>
        <w:r>
          <w:rPr>
            <w:rFonts w:ascii="SimSun" w:eastAsia="SimSun" w:hAnsi="SimSun" w:cs="SimSun"/>
            <w:lang w:eastAsia="zh-CN"/>
          </w:rPr>
          <w:t>义</w:t>
        </w:r>
        <w:r>
          <w:rPr>
            <w:lang w:eastAsia="zh-CN"/>
          </w:rPr>
          <w:t>在主</w:t>
        </w:r>
        <w:r>
          <w:rPr>
            <w:rFonts w:ascii="SimSun" w:eastAsia="SimSun" w:hAnsi="SimSun" w:cs="SimSun"/>
            <w:lang w:eastAsia="zh-CN"/>
          </w:rPr>
          <w:t>键</w:t>
        </w:r>
        <w:r>
          <w:rPr>
            <w:lang w:eastAsia="zh-CN"/>
          </w:rPr>
          <w:t>里面的所有</w:t>
        </w:r>
        <w:r>
          <w:rPr>
            <w:lang w:eastAsia="zh-CN"/>
          </w:rPr>
          <w:t>attributes</w:t>
        </w:r>
        <w:r>
          <w:rPr>
            <w:lang w:eastAsia="zh-CN"/>
          </w:rPr>
          <w:t>都不能</w:t>
        </w:r>
        <w:r>
          <w:rPr>
            <w:rFonts w:ascii="SimSun" w:eastAsia="SimSun" w:hAnsi="SimSun" w:cs="SimSun"/>
            <w:lang w:eastAsia="zh-CN"/>
          </w:rPr>
          <w:t>为</w:t>
        </w:r>
        <w:r>
          <w:rPr>
            <w:lang w:eastAsia="zh-CN"/>
          </w:rPr>
          <w:t>null</w:t>
        </w:r>
        <w:r>
          <w:rPr>
            <w:lang w:eastAsia="zh-CN"/>
          </w:rPr>
          <w:t>吧</w:t>
        </w:r>
      </w:ins>
    </w:p>
    <w:p w14:paraId="30D9BE60" w14:textId="77777777" w:rsidR="003D4A38" w:rsidRDefault="003D4A38" w:rsidP="003D4A38">
      <w:r>
        <w:t>CREATE TABLE Reviews (</w:t>
      </w:r>
    </w:p>
    <w:p w14:paraId="2C693DD8" w14:textId="77777777" w:rsidR="003D4A38" w:rsidRDefault="003D4A38" w:rsidP="003D4A38">
      <w:r>
        <w:tab/>
        <w:t>cid int,</w:t>
      </w:r>
    </w:p>
    <w:p w14:paraId="5C76608F" w14:textId="77777777" w:rsidR="003D4A38" w:rsidRDefault="003D4A38" w:rsidP="003D4A38">
      <w:r>
        <w:tab/>
        <w:t>vid int,</w:t>
      </w:r>
    </w:p>
    <w:p w14:paraId="446326AA" w14:textId="77777777" w:rsidR="003D4A38" w:rsidRDefault="003D4A38" w:rsidP="003D4A38">
      <w:r>
        <w:tab/>
        <w:t>uid int,</w:t>
      </w:r>
    </w:p>
    <w:p w14:paraId="2ACF23FF" w14:textId="77777777" w:rsidR="003D4A38" w:rsidRDefault="003D4A38" w:rsidP="003D4A38">
      <w:r>
        <w:tab/>
        <w:t>PRIMARY KEY (cid, vid, uid),</w:t>
      </w:r>
    </w:p>
    <w:p w14:paraId="67A4B81D" w14:textId="77777777" w:rsidR="003D4A38" w:rsidRDefault="003D4A38" w:rsidP="003D4A38">
      <w:r>
        <w:tab/>
        <w:t>FOREIGN KEY (cid) REFERENCES Comment,</w:t>
      </w:r>
    </w:p>
    <w:p w14:paraId="35381F81" w14:textId="77777777" w:rsidR="003D4A38" w:rsidRDefault="003D4A38" w:rsidP="003D4A38">
      <w:r>
        <w:tab/>
        <w:t>FOREIGN KEY (vid) REFERENCES Venue</w:t>
      </w:r>
    </w:p>
    <w:p w14:paraId="451D7214" w14:textId="77777777" w:rsidR="003D4A38" w:rsidRDefault="003D4A38" w:rsidP="003D4A38">
      <w:r>
        <w:tab/>
      </w:r>
      <w:r>
        <w:tab/>
        <w:t>ON DELETE CASCADE,</w:t>
      </w:r>
    </w:p>
    <w:p w14:paraId="15AE376B" w14:textId="77777777" w:rsidR="003D4A38" w:rsidRDefault="003D4A38" w:rsidP="003D4A38">
      <w:r>
        <w:tab/>
        <w:t>FOREIGN KEY (uid) REFERENCES User</w:t>
      </w:r>
    </w:p>
    <w:p w14:paraId="5790C8A7" w14:textId="77777777" w:rsidR="003D4A38" w:rsidRDefault="003D4A38" w:rsidP="003D4A38">
      <w:r>
        <w:tab/>
      </w:r>
      <w:r>
        <w:tab/>
        <w:t>ON DELETE CASCADE</w:t>
      </w:r>
    </w:p>
    <w:p w14:paraId="686EA521" w14:textId="77777777" w:rsidR="003D4A38" w:rsidRDefault="003D4A38" w:rsidP="003D4A38">
      <w:r>
        <w:t>)</w:t>
      </w:r>
    </w:p>
    <w:p w14:paraId="77C1C37E" w14:textId="77777777" w:rsidR="003D4A38" w:rsidRDefault="003D4A38" w:rsidP="003D4A38"/>
    <w:p w14:paraId="5F75B72D" w14:textId="77777777" w:rsidR="003D4A38" w:rsidRDefault="003D4A38" w:rsidP="003D4A38">
      <w:r>
        <w:t>CREATE TABLE Locates (</w:t>
      </w:r>
    </w:p>
    <w:p w14:paraId="420123AC" w14:textId="77777777" w:rsidR="003D4A38" w:rsidRDefault="003D4A38" w:rsidP="003D4A38">
      <w:r>
        <w:tab/>
        <w:t>vid int NOT NULL,</w:t>
      </w:r>
    </w:p>
    <w:p w14:paraId="40C24DA8" w14:textId="77777777" w:rsidR="003D4A38" w:rsidRDefault="003D4A38" w:rsidP="003D4A38">
      <w:pPr>
        <w:rPr>
          <w:rFonts w:hint="eastAsia"/>
          <w:lang w:eastAsia="zh-CN"/>
        </w:rPr>
      </w:pPr>
      <w:r>
        <w:tab/>
        <w:t>eid int,</w:t>
      </w:r>
    </w:p>
    <w:p w14:paraId="792A0D81" w14:textId="77777777" w:rsidR="003D4A38" w:rsidRDefault="003D4A38" w:rsidP="003D4A38">
      <w:r>
        <w:tab/>
        <w:t>PRIMARY KEY (eid),</w:t>
      </w:r>
    </w:p>
    <w:p w14:paraId="5D550825" w14:textId="77777777" w:rsidR="003D4A38" w:rsidRDefault="003D4A38" w:rsidP="003D4A38">
      <w:r>
        <w:tab/>
        <w:t>FOREIGN KEY (vid) REFERENCES Venue</w:t>
      </w:r>
    </w:p>
    <w:p w14:paraId="22265E11" w14:textId="77777777" w:rsidR="003D4A38" w:rsidRDefault="003D4A38" w:rsidP="003D4A38">
      <w:pPr>
        <w:rPr>
          <w:ins w:id="16" w:author="陈钱远" w:date="2016-02-02T22:32:00Z"/>
          <w:lang w:eastAsia="zh-CN"/>
        </w:rPr>
      </w:pPr>
      <w:r>
        <w:tab/>
      </w:r>
      <w:r>
        <w:tab/>
        <w:t>ON DELETE NO ACTION, // Same question as Has</w:t>
      </w:r>
    </w:p>
    <w:p w14:paraId="34F377DC" w14:textId="77777777" w:rsidR="003D4A38" w:rsidRDefault="003D4A38" w:rsidP="003D4A38">
      <w:pPr>
        <w:rPr>
          <w:lang w:eastAsia="zh-CN"/>
        </w:rPr>
      </w:pPr>
      <w:ins w:id="17" w:author="陈钱远" w:date="2016-02-02T22:32:00Z">
        <w:r>
          <w:rPr>
            <w:rFonts w:ascii="SimSun" w:eastAsia="SimSun" w:hAnsi="SimSun" w:cs="SimSun"/>
            <w:lang w:eastAsia="zh-CN"/>
          </w:rPr>
          <w:t>应该</w:t>
        </w:r>
      </w:ins>
      <w:ins w:id="18" w:author="陈钱远" w:date="2016-02-02T22:33:00Z">
        <w:r>
          <w:rPr>
            <w:lang w:eastAsia="zh-CN"/>
          </w:rPr>
          <w:t>也是</w:t>
        </w:r>
        <w:r>
          <w:rPr>
            <w:lang w:eastAsia="zh-CN"/>
          </w:rPr>
          <w:t>cascade</w:t>
        </w:r>
        <w:r>
          <w:rPr>
            <w:lang w:eastAsia="zh-CN"/>
          </w:rPr>
          <w:t>吧</w:t>
        </w:r>
        <w:r>
          <w:rPr>
            <w:lang w:eastAsia="zh-CN"/>
          </w:rPr>
          <w:t xml:space="preserve"> </w:t>
        </w:r>
        <w:r>
          <w:rPr>
            <w:rFonts w:ascii="SimSun" w:eastAsia="SimSun" w:hAnsi="SimSun" w:cs="SimSun"/>
            <w:lang w:eastAsia="zh-CN"/>
          </w:rPr>
          <w:t>剧</w:t>
        </w:r>
        <w:r>
          <w:rPr>
            <w:rFonts w:hint="eastAsia"/>
            <w:lang w:eastAsia="zh-CN"/>
          </w:rPr>
          <w:t>院</w:t>
        </w:r>
        <w:r>
          <w:rPr>
            <w:lang w:eastAsia="zh-CN"/>
          </w:rPr>
          <w:t>塌了</w:t>
        </w:r>
        <w:r>
          <w:rPr>
            <w:rFonts w:ascii="SimSun" w:eastAsia="SimSun" w:hAnsi="SimSun" w:cs="SimSun"/>
            <w:lang w:eastAsia="zh-CN"/>
          </w:rPr>
          <w:t>应该</w:t>
        </w:r>
        <w:r>
          <w:rPr>
            <w:lang w:eastAsia="zh-CN"/>
          </w:rPr>
          <w:t>event</w:t>
        </w:r>
        <w:r>
          <w:rPr>
            <w:lang w:eastAsia="zh-CN"/>
          </w:rPr>
          <w:t>也取消了吧。。。＝。＝</w:t>
        </w:r>
      </w:ins>
    </w:p>
    <w:p w14:paraId="7B4A09E9" w14:textId="77777777" w:rsidR="003D4A38" w:rsidRDefault="003D4A38" w:rsidP="003D4A38">
      <w:r>
        <w:tab/>
        <w:t>FOREIGN KEY (eid) REFERENCES Event</w:t>
      </w:r>
    </w:p>
    <w:p w14:paraId="626B2B6D" w14:textId="77777777" w:rsidR="003D4A38" w:rsidRDefault="003D4A38" w:rsidP="003D4A38">
      <w:r>
        <w:t>)</w:t>
      </w:r>
    </w:p>
    <w:p w14:paraId="446DD122" w14:textId="77777777" w:rsidR="003D4A38" w:rsidRDefault="003D4A38" w:rsidP="003D4A38"/>
    <w:p w14:paraId="43FCEBB4" w14:textId="77777777" w:rsidR="003D4A38" w:rsidRDefault="003D4A38" w:rsidP="003D4A38">
      <w:r>
        <w:t>CREATE TABLE Near</w:t>
      </w:r>
      <w:ins w:id="19" w:author="陈钱远" w:date="2016-02-02T22:33:00Z">
        <w:r>
          <w:rPr>
            <w:lang w:eastAsia="zh-CN"/>
          </w:rPr>
          <w:t>by</w:t>
        </w:r>
      </w:ins>
      <w:r>
        <w:t xml:space="preserve"> (</w:t>
      </w:r>
    </w:p>
    <w:p w14:paraId="58EB36E0" w14:textId="77777777" w:rsidR="003D4A38" w:rsidRDefault="003D4A38" w:rsidP="003D4A38">
      <w:r>
        <w:tab/>
        <w:t>vid int,</w:t>
      </w:r>
    </w:p>
    <w:p w14:paraId="52A50B16" w14:textId="77777777" w:rsidR="003D4A38" w:rsidRDefault="003D4A38" w:rsidP="003D4A38">
      <w:r>
        <w:tab/>
        <w:t>rid int,</w:t>
      </w:r>
    </w:p>
    <w:p w14:paraId="20A7316C" w14:textId="77777777" w:rsidR="003D4A38" w:rsidRDefault="003D4A38" w:rsidP="003D4A38">
      <w:pPr>
        <w:rPr>
          <w:lang w:eastAsia="zh-CN"/>
        </w:rPr>
      </w:pPr>
      <w:r>
        <w:tab/>
        <w:t>distance int,</w:t>
      </w:r>
      <w:ins w:id="20" w:author="陈钱远" w:date="2016-02-02T22:33:00Z">
        <w:r>
          <w:t xml:space="preserve"> real? </w:t>
        </w:r>
        <w:r>
          <w:rPr>
            <w:rFonts w:ascii="SimSun" w:eastAsia="SimSun" w:hAnsi="SimSun" w:cs="SimSun"/>
            <w:lang w:eastAsia="zh-CN"/>
          </w:rPr>
          <w:t>实</w:t>
        </w:r>
        <w:r>
          <w:rPr>
            <w:lang w:eastAsia="zh-CN"/>
          </w:rPr>
          <w:t>数是不是好一点</w:t>
        </w:r>
      </w:ins>
    </w:p>
    <w:p w14:paraId="491FBB53" w14:textId="77777777" w:rsidR="003D4A38" w:rsidRDefault="003D4A38" w:rsidP="003D4A38">
      <w:r>
        <w:tab/>
        <w:t>PRIMARY KEY (vid, rid),</w:t>
      </w:r>
    </w:p>
    <w:p w14:paraId="616236BE" w14:textId="77777777" w:rsidR="003D4A38" w:rsidRDefault="003D4A38" w:rsidP="003D4A38">
      <w:r>
        <w:tab/>
        <w:t>FOREIGN KEY (vid) REFERENCES Venue,</w:t>
      </w:r>
    </w:p>
    <w:p w14:paraId="0FDAFDD4" w14:textId="77777777" w:rsidR="003D4A38" w:rsidRDefault="003D4A38" w:rsidP="003D4A38">
      <w:r>
        <w:tab/>
        <w:t>FOREIGN KEY (rid) REFERENCES Resturant</w:t>
      </w:r>
      <w:r>
        <w:tab/>
      </w:r>
    </w:p>
    <w:p w14:paraId="5F486995" w14:textId="77777777" w:rsidR="003D4A38" w:rsidRDefault="003D4A38" w:rsidP="003D4A38">
      <w:r>
        <w:t>)</w:t>
      </w:r>
    </w:p>
    <w:p w14:paraId="7807627A" w14:textId="77777777" w:rsidR="003D4A38" w:rsidRDefault="003D4A38" w:rsidP="003D4A38"/>
    <w:p w14:paraId="4E59CAFF" w14:textId="77777777" w:rsidR="00165D78" w:rsidRDefault="00165D78"/>
    <w:sectPr w:rsidR="00165D78" w:rsidSect="0095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陈钱远">
    <w15:presenceInfo w15:providerId="Windows Live" w15:userId="9ccf6cfd140942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38"/>
    <w:rsid w:val="00165D78"/>
    <w:rsid w:val="002B3E2A"/>
    <w:rsid w:val="003D4A38"/>
    <w:rsid w:val="004B7651"/>
    <w:rsid w:val="00737F8E"/>
    <w:rsid w:val="008A75A6"/>
    <w:rsid w:val="0095531A"/>
    <w:rsid w:val="009C5EBA"/>
    <w:rsid w:val="00D9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C6C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A38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A38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369</Words>
  <Characters>2106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陈钱远</dc:creator>
  <cp:keywords/>
  <dc:description/>
  <cp:lastModifiedBy>陈钱远</cp:lastModifiedBy>
  <cp:revision>3</cp:revision>
  <dcterms:created xsi:type="dcterms:W3CDTF">2016-02-03T03:13:00Z</dcterms:created>
  <dcterms:modified xsi:type="dcterms:W3CDTF">2016-02-03T03:56:00Z</dcterms:modified>
</cp:coreProperties>
</file>